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52546" w:rsidR="00352546" w:rsidP="00352546" w:rsidRDefault="00352546" w14:paraId="78924270" w14:textId="5A369F36">
      <w:pPr>
        <w:shd w:val="clear" w:color="auto" w:fill="FFFFFF"/>
        <w:spacing w:after="0" w:line="240" w:lineRule="auto"/>
        <w:jc w:val="center"/>
        <w:rPr>
          <w:rFonts w:ascii="Arial Black" w:hAnsi="Arial Black" w:eastAsia="Times New Roman" w:cs="Arial"/>
          <w:b/>
          <w:bCs/>
          <w:color w:val="252424"/>
          <w:sz w:val="24"/>
          <w:szCs w:val="24"/>
          <w:lang w:eastAsia="pl-PL"/>
        </w:rPr>
      </w:pPr>
      <w:r w:rsidRPr="00352546">
        <w:rPr>
          <w:rFonts w:ascii="Arial Black" w:hAnsi="Arial Black" w:cs="Arial"/>
          <w:b/>
          <w:bCs/>
          <w:color w:val="252424"/>
          <w:sz w:val="24"/>
          <w:szCs w:val="24"/>
          <w:shd w:val="clear" w:color="auto" w:fill="FFFFFF"/>
        </w:rPr>
        <w:t>Podstawowe podzespoły i parametry komputera. Procesor.</w:t>
      </w:r>
    </w:p>
    <w:p w:rsidRPr="00352546" w:rsidR="00352546" w:rsidP="00352546" w:rsidRDefault="00352546" w14:paraId="44D8CFA5" w14:textId="77777777">
      <w:pPr>
        <w:shd w:val="clear" w:color="auto" w:fill="FFFFFF"/>
        <w:spacing w:after="0" w:line="240" w:lineRule="auto"/>
        <w:rPr>
          <w:rFonts w:ascii="Arial Black" w:hAnsi="Arial Black" w:eastAsia="Times New Roman" w:cs="Segoe UI"/>
          <w:color w:val="252424"/>
          <w:sz w:val="24"/>
          <w:szCs w:val="24"/>
          <w:lang w:eastAsia="pl-PL"/>
        </w:rPr>
      </w:pPr>
    </w:p>
    <w:p w:rsidRPr="00352546" w:rsidR="00352546" w:rsidP="00352546" w:rsidRDefault="00352546" w14:paraId="1D62C4CD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52424"/>
          <w:sz w:val="20"/>
          <w:szCs w:val="20"/>
          <w:lang w:eastAsia="pl-PL"/>
        </w:rPr>
      </w:pPr>
    </w:p>
    <w:p w:rsidRPr="00352546" w:rsidR="00352546" w:rsidP="00352546" w:rsidRDefault="00352546" w14:paraId="7C631A6F" w14:textId="094CE643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52424"/>
          <w:sz w:val="20"/>
          <w:szCs w:val="20"/>
          <w:lang w:eastAsia="pl-PL"/>
        </w:rPr>
      </w:pPr>
      <w:r w:rsidRPr="00352546">
        <w:rPr>
          <w:rFonts w:ascii="Arial" w:hAnsi="Arial" w:eastAsia="Times New Roman" w:cs="Arial"/>
          <w:color w:val="252424"/>
          <w:sz w:val="20"/>
          <w:szCs w:val="20"/>
          <w:lang w:eastAsia="pl-PL"/>
        </w:rPr>
        <w:t xml:space="preserve">1. </w:t>
      </w:r>
      <w:r w:rsidRPr="00352546">
        <w:rPr>
          <w:rFonts w:ascii="Arial" w:hAnsi="Arial" w:eastAsia="Times New Roman" w:cs="Arial"/>
          <w:color w:val="252424"/>
          <w:sz w:val="20"/>
          <w:szCs w:val="20"/>
          <w:lang w:eastAsia="pl-PL"/>
        </w:rPr>
        <w:t>Co to jest procesor i z jakich elementów się składa?</w:t>
      </w:r>
    </w:p>
    <w:p w:rsidRPr="00352546" w:rsidR="00352546" w:rsidP="002933BE" w:rsidRDefault="00352546" w14:paraId="1E3C8D12" w14:textId="3768F04D">
      <w:pPr>
        <w:jc w:val="both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352546" w:rsidR="0035254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Procesor </w:t>
      </w:r>
      <w:r w:rsidRPr="00352546" w:rsidR="0035254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to</w:t>
      </w:r>
      <w:r w:rsidRPr="00352546" w:rsidR="0035254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sekwencyjne urządzenie cyfrowe, które pobiera dane z pamięci operacyjnej, interpretuje je i wykonuje jako rozkazy. Procesory wykonują ciągi prostych operacji matematyczno-logicznych ze zbioru operacji podstawowych.</w:t>
      </w:r>
      <w:r w:rsidRPr="00352546" w:rsidR="00352546">
        <w:rPr>
          <w:sz w:val="20"/>
          <w:szCs w:val="20"/>
        </w:rPr>
        <w:t xml:space="preserve"> </w:t>
      </w:r>
      <w:r w:rsidRPr="00352546" w:rsidR="0035254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Najważniejsze elementy tego niewielkiego podzespołu komputera to układy sterujące, jednostka arytmetyczna i zespół rejestrów.</w:t>
      </w:r>
      <w:ins w:author="Anetta Kiraga" w:date="2021-02-08T07:23:55.504Z" w:id="1100149040">
        <w:r w:rsidRPr="00352546" w:rsidR="4192F130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 xml:space="preserve"> 1pkt</w:t>
        </w:r>
      </w:ins>
    </w:p>
    <w:p w:rsidR="00352546" w:rsidP="00352546" w:rsidRDefault="00352546" w14:paraId="00FA13C8" w14:textId="13FCBF03">
      <w:pPr>
        <w:rPr>
          <w:rFonts w:ascii="Arial" w:hAnsi="Arial" w:eastAsia="Times New Roman" w:cs="Arial"/>
          <w:color w:val="252424"/>
          <w:sz w:val="20"/>
          <w:szCs w:val="20"/>
          <w:lang w:eastAsia="pl-PL"/>
        </w:rPr>
      </w:pPr>
      <w:r w:rsidRPr="00352546">
        <w:rPr>
          <w:rFonts w:ascii="Arial" w:hAnsi="Arial" w:eastAsia="Times New Roman" w:cs="Arial"/>
          <w:color w:val="252424"/>
          <w:sz w:val="20"/>
          <w:szCs w:val="20"/>
          <w:lang w:eastAsia="pl-PL"/>
        </w:rPr>
        <w:t>2. Wymień, jakie rozkazy wykonuje procesor?</w:t>
      </w:r>
    </w:p>
    <w:p w:rsidRPr="00352546" w:rsidR="00352546" w:rsidP="002933BE" w:rsidRDefault="00352546" w14:paraId="0D6D71B1" w14:textId="4BB9C9CD">
      <w:pPr>
        <w:jc w:val="both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352546" w:rsidR="0035254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Głównym zadaniem układów sterujących jest dostarczanie danych arytmometrowi</w:t>
      </w:r>
      <w:ins w:author="Anetta Kiraga" w:date="2021-02-08T07:21:40.138Z" w:id="905832140">
        <w:r w:rsidRPr="00352546" w:rsidR="695CE9BF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 xml:space="preserve"> (</w:t>
        </w:r>
        <w:r w:rsidRPr="00352546" w:rsidR="695CE9BF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 xml:space="preserve">My mówimy o jednostce arytmetyczno-logicznej </w:t>
        </w:r>
      </w:ins>
      <w:ins w:author="Anetta Kiraga" w:date="2021-02-08T07:22:50.765Z" w:id="1772986105">
        <w:r w:rsidRPr="00352546" w:rsidR="7D8D683D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>ALU</w:t>
        </w:r>
      </w:ins>
      <w:ins w:author="Anetta Kiraga" w:date="2021-02-08T07:24:08.795Z" w:id="1225968913">
        <w:r w:rsidRPr="00352546" w:rsidR="7040AD29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>)</w:t>
        </w:r>
      </w:ins>
      <w:r w:rsidRPr="00352546" w:rsidR="0035254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i następnie wysyłanie wyników do pamięci.</w:t>
      </w:r>
      <w:r w:rsidRPr="00352546" w:rsidR="7773C20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ins w:author="Anetta Kiraga" w:date="2021-02-08T07:15:52.199Z" w:id="1313895551">
        <w:r w:rsidRPr="00352546" w:rsidR="7773C202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>(</w:t>
        </w:r>
      </w:ins>
      <w:ins w:author="Anetta Kiraga" w:date="2021-02-08T07:23:16.921Z" w:id="804009501">
        <w:r w:rsidRPr="00352546" w:rsidR="06945C72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>M</w:t>
        </w:r>
      </w:ins>
      <w:ins w:author="Anetta Kiraga" w:date="2021-02-08T07:15:52.199Z" w:id="279793607">
        <w:r w:rsidRPr="00352546" w:rsidR="7773C202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 xml:space="preserve">ówiliśmy </w:t>
        </w:r>
      </w:ins>
      <w:ins w:author="Anetta Kiraga" w:date="2021-02-08T07:23:24.104Z" w:id="1058853119">
        <w:r w:rsidRPr="00352546" w:rsidR="328DDCE7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 xml:space="preserve">również </w:t>
        </w:r>
      </w:ins>
      <w:ins w:author="Anetta Kiraga" w:date="2021-02-08T07:15:52.199Z" w:id="468363411">
        <w:r w:rsidRPr="00352546" w:rsidR="7773C202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 xml:space="preserve">o konkretnych rozkazach, należało je </w:t>
        </w:r>
        <w:r w:rsidRPr="00352546" w:rsidR="04850409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>wymienić)</w:t>
        </w:r>
      </w:ins>
      <w:ins w:author="Anetta Kiraga" w:date="2021-02-08T07:19:20.973Z" w:id="915845149">
        <w:r w:rsidRPr="00352546" w:rsidR="2834A1E4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 xml:space="preserve"> 0,5</w:t>
        </w:r>
      </w:ins>
      <w:ins w:author="Anetta Kiraga" w:date="2021-02-08T07:24:22.109Z" w:id="1425427576">
        <w:r w:rsidRPr="00352546" w:rsidR="69AD9EF9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 xml:space="preserve"> pkt.</w:t>
        </w:r>
      </w:ins>
    </w:p>
    <w:p w:rsidR="00352546" w:rsidP="35FDE6CC" w:rsidRDefault="00352546" w14:paraId="14D59216" w14:textId="0F4D985B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252424"/>
          <w:sz w:val="20"/>
          <w:szCs w:val="20"/>
          <w:lang w:eastAsia="pl-PL"/>
        </w:rPr>
      </w:pPr>
      <w:r w:rsidRPr="35FDE6CC" w:rsidR="00352546">
        <w:rPr>
          <w:rFonts w:ascii="Arial" w:hAnsi="Arial" w:eastAsia="Times New Roman" w:cs="Arial"/>
          <w:color w:val="252424"/>
          <w:sz w:val="20"/>
          <w:szCs w:val="20"/>
          <w:lang w:eastAsia="pl-PL"/>
        </w:rPr>
        <w:t>3. Wymień parametry procesora.</w:t>
      </w:r>
    </w:p>
    <w:p w:rsidRPr="00352546" w:rsidR="00352546" w:rsidP="002933BE" w:rsidRDefault="00352546" w14:paraId="10A02537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1095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pl-PL"/>
        </w:rPr>
      </w:pPr>
      <w:r w:rsidRPr="0035254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pl-PL"/>
        </w:rPr>
        <w:t>magistrala danych wejścia-wyjścia (I/O),</w:t>
      </w:r>
    </w:p>
    <w:p w:rsidRPr="00352546" w:rsidR="00352546" w:rsidP="002933BE" w:rsidRDefault="00352546" w14:paraId="6AC07C01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1095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pl-PL"/>
        </w:rPr>
      </w:pPr>
      <w:r w:rsidRPr="0035254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pl-PL"/>
        </w:rPr>
        <w:t>wewnętrzne rejestry,</w:t>
      </w:r>
    </w:p>
    <w:p w:rsidRPr="00352546" w:rsidR="00352546" w:rsidP="35FDE6CC" w:rsidRDefault="00352546" w14:paraId="75622813" w14:textId="27C9FC23">
      <w:pPr>
        <w:numPr>
          <w:ilvl w:val="0"/>
          <w:numId w:val="5"/>
        </w:numPr>
        <w:shd w:val="clear" w:color="auto" w:fill="FFFFFF" w:themeFill="background1"/>
        <w:spacing w:before="100" w:beforeAutospacing="on" w:after="100" w:afterAutospacing="on" w:line="360" w:lineRule="atLeast"/>
        <w:ind w:left="1095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pl-PL"/>
        </w:rPr>
      </w:pPr>
      <w:r w:rsidRPr="35FDE6CC" w:rsidR="00352546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pl-PL"/>
        </w:rPr>
        <w:t>magistrala adresowa.</w:t>
      </w:r>
      <w:ins w:author="Anetta Kiraga" w:date="2021-02-08T07:16:59.939Z" w:id="1277892140">
        <w:r w:rsidRPr="35FDE6CC" w:rsidR="5A8F7B53">
          <w:rPr>
            <w:rFonts w:ascii="Times New Roman" w:hAnsi="Times New Roman" w:eastAsia="Times New Roman" w:cs="Times New Roman"/>
            <w:color w:val="000000" w:themeColor="text1" w:themeTint="FF" w:themeShade="FF"/>
            <w:sz w:val="20"/>
            <w:szCs w:val="20"/>
            <w:lang w:eastAsia="pl-PL"/>
          </w:rPr>
          <w:t xml:space="preserve"> (Proszę, abyś zajrzał d</w:t>
        </w:r>
      </w:ins>
      <w:ins w:author="Anetta Kiraga" w:date="2021-02-08T07:17:42.374Z" w:id="1236090424">
        <w:r w:rsidRPr="35FDE6CC" w:rsidR="5A8F7B53">
          <w:rPr>
            <w:rFonts w:ascii="Times New Roman" w:hAnsi="Times New Roman" w:eastAsia="Times New Roman" w:cs="Times New Roman"/>
            <w:color w:val="000000" w:themeColor="text1" w:themeTint="FF" w:themeShade="FF"/>
            <w:sz w:val="20"/>
            <w:szCs w:val="20"/>
            <w:lang w:eastAsia="pl-PL"/>
          </w:rPr>
          <w:t xml:space="preserve">o prezentacji z tematu i </w:t>
        </w:r>
        <w:r w:rsidRPr="35FDE6CC" w:rsidR="0A893341">
          <w:rPr>
            <w:rFonts w:ascii="Times New Roman" w:hAnsi="Times New Roman" w:eastAsia="Times New Roman" w:cs="Times New Roman"/>
            <w:color w:val="000000" w:themeColor="text1" w:themeTint="FF" w:themeShade="FF"/>
            <w:sz w:val="20"/>
            <w:szCs w:val="20"/>
            <w:lang w:eastAsia="pl-PL"/>
          </w:rPr>
          <w:t xml:space="preserve">jeszcze raz </w:t>
        </w:r>
        <w:r w:rsidRPr="35FDE6CC" w:rsidR="5A8F7B53">
          <w:rPr>
            <w:rFonts w:ascii="Times New Roman" w:hAnsi="Times New Roman" w:eastAsia="Times New Roman" w:cs="Times New Roman"/>
            <w:color w:val="000000" w:themeColor="text1" w:themeTint="FF" w:themeShade="FF"/>
            <w:sz w:val="20"/>
            <w:szCs w:val="20"/>
            <w:lang w:eastAsia="pl-PL"/>
          </w:rPr>
          <w:t xml:space="preserve">zapoznał </w:t>
        </w:r>
        <w:r w:rsidRPr="35FDE6CC" w:rsidR="48F8764C">
          <w:rPr>
            <w:rFonts w:ascii="Times New Roman" w:hAnsi="Times New Roman" w:eastAsia="Times New Roman" w:cs="Times New Roman"/>
            <w:color w:val="000000" w:themeColor="text1" w:themeTint="FF" w:themeShade="FF"/>
            <w:sz w:val="20"/>
            <w:szCs w:val="20"/>
            <w:lang w:eastAsia="pl-PL"/>
          </w:rPr>
          <w:t xml:space="preserve">się </w:t>
        </w:r>
        <w:r w:rsidRPr="35FDE6CC" w:rsidR="3296E91D">
          <w:rPr>
            <w:rFonts w:ascii="Times New Roman" w:hAnsi="Times New Roman" w:eastAsia="Times New Roman" w:cs="Times New Roman"/>
            <w:color w:val="000000" w:themeColor="text1" w:themeTint="FF" w:themeShade="FF"/>
            <w:sz w:val="20"/>
            <w:szCs w:val="20"/>
            <w:lang w:eastAsia="pl-PL"/>
          </w:rPr>
          <w:t>z parametrami. Ten punkt zadania nie jest zaliczony)</w:t>
        </w:r>
      </w:ins>
      <w:ins w:author="Anetta Kiraga" w:date="2021-02-08T07:19:12.107Z" w:id="20949041">
        <w:r w:rsidRPr="35FDE6CC" w:rsidR="5B904EF0">
          <w:rPr>
            <w:rFonts w:ascii="Times New Roman" w:hAnsi="Times New Roman" w:eastAsia="Times New Roman" w:cs="Times New Roman"/>
            <w:color w:val="000000" w:themeColor="text1" w:themeTint="FF" w:themeShade="FF"/>
            <w:sz w:val="20"/>
            <w:szCs w:val="20"/>
            <w:lang w:eastAsia="pl-PL"/>
          </w:rPr>
          <w:t xml:space="preserve"> 0pkt</w:t>
        </w:r>
      </w:ins>
    </w:p>
    <w:p w:rsidRPr="00352546" w:rsidR="00352546" w:rsidP="00352546" w:rsidRDefault="00352546" w14:paraId="4332C881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52424"/>
          <w:sz w:val="20"/>
          <w:szCs w:val="20"/>
          <w:lang w:eastAsia="pl-PL"/>
        </w:rPr>
      </w:pPr>
    </w:p>
    <w:p w:rsidRPr="00352546" w:rsidR="00352546" w:rsidP="00352546" w:rsidRDefault="00352546" w14:paraId="605212D5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52424"/>
          <w:sz w:val="20"/>
          <w:szCs w:val="20"/>
          <w:lang w:eastAsia="pl-PL"/>
        </w:rPr>
      </w:pPr>
      <w:r w:rsidRPr="00352546">
        <w:rPr>
          <w:rFonts w:ascii="Arial" w:hAnsi="Arial" w:eastAsia="Times New Roman" w:cs="Arial"/>
          <w:color w:val="252424"/>
          <w:sz w:val="20"/>
          <w:szCs w:val="20"/>
          <w:lang w:eastAsia="pl-PL"/>
        </w:rPr>
        <w:t>4. Opisz szczegółowo jeden w wybranych przez Ciebie parametrów procesora.</w:t>
      </w:r>
    </w:p>
    <w:p w:rsidRPr="002933BE" w:rsidR="002067AD" w:rsidP="002933BE" w:rsidRDefault="002933BE" w14:paraId="01C12C2C" w14:textId="5B74CBC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33BE" w:rsidR="002933B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Magistrala komunikacyjna, magistrala (</w:t>
      </w:r>
      <w:hyperlink w:tooltip="Język angielski" w:history="1" r:id="R09b880645411454a">
        <w:r w:rsidRPr="002933BE" w:rsidR="002933BE">
          <w:rPr>
            <w:rStyle w:val="Hipercze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ang.</w:t>
        </w:r>
      </w:hyperlink>
      <w:r w:rsidRPr="002933BE" w:rsidR="002933B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35FDE6CC" w:rsidR="002933BE">
        <w:rPr>
          <w:rFonts w:ascii="Times New Roman" w:hAnsi="Times New Roman" w:cs="Times New Roman"/>
          <w:i w:val="1"/>
          <w:iCs w:val="1"/>
          <w:color w:val="000000" w:themeColor="text1"/>
          <w:sz w:val="20"/>
          <w:szCs w:val="20"/>
          <w:shd w:val="clear" w:color="auto" w:fill="FFFFFF"/>
        </w:rPr>
        <w:t>bus</w:t>
      </w:r>
      <w:proofErr w:type="spellEnd"/>
      <w:r w:rsidRPr="002933BE" w:rsidR="002933B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 – zespół linii przenoszących sygnały oraz </w:t>
      </w:r>
      <w:hyperlink w:tooltip="Układ wejścia-wyjścia" w:history="1" r:id="R04488f5512f744ff">
        <w:r w:rsidRPr="002933BE" w:rsidR="002933BE">
          <w:rPr>
            <w:rStyle w:val="Hipercze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układów wejścia-wyjścia</w:t>
        </w:r>
      </w:hyperlink>
      <w:r w:rsidRPr="002933BE" w:rsidR="002933B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służących</w:t>
      </w:r>
      <w:r w:rsidRPr="002933BE" w:rsidR="00B5949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933BE" w:rsidR="002933B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do przesyłania </w:t>
      </w:r>
      <w:hyperlink w:tooltip="Sygnał" w:history="1" r:id="R95f36610d9e1475c">
        <w:r w:rsidRPr="002933BE" w:rsidR="002933BE">
          <w:rPr>
            <w:rStyle w:val="Hipercze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sygnałów</w:t>
        </w:r>
      </w:hyperlink>
      <w:r w:rsidRPr="002933BE" w:rsidR="002933B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między połączonymi </w:t>
      </w:r>
      <w:hyperlink w:tooltip="Urządzenie" w:history="1" r:id="Rd87866e2c50644b5">
        <w:r w:rsidRPr="002933BE" w:rsidR="002933BE">
          <w:rPr>
            <w:rStyle w:val="Hipercze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urządzeniami</w:t>
        </w:r>
      </w:hyperlink>
      <w:r w:rsidRPr="002933BE" w:rsidR="002933B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w </w:t>
      </w:r>
      <w:hyperlink w:tooltip="System mikroprocesorowy" w:history="1" r:id="R961cc34f769d4b7a">
        <w:r w:rsidRPr="002933BE" w:rsidR="002933BE">
          <w:rPr>
            <w:rStyle w:val="Hipercze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systemach mikroprocesorowych</w:t>
        </w:r>
      </w:hyperlink>
      <w:r w:rsidRPr="002933BE" w:rsidR="002933B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  <w:ins w:author="Anetta Kiraga" w:date="2021-02-08T07:17:59.488Z" w:id="1940236533">
        <w:r w:rsidRPr="002933BE" w:rsidR="5A86CA18">
          <w:rPr>
            <w:rFonts w:ascii="Times New Roman" w:hAnsi="Times New Roman" w:cs="Times New Roman"/>
            <w:color w:val="000000" w:themeColor="text1"/>
            <w:sz w:val="20"/>
            <w:szCs w:val="20"/>
            <w:shd w:val="clear" w:color="auto" w:fill="FFFFFF"/>
          </w:rPr>
          <w:t xml:space="preserve"> (W tym punkcie </w:t>
        </w:r>
      </w:ins>
      <w:ins w:author="Anetta Kiraga" w:date="2021-02-08T07:18:59.882Z" w:id="1330550922">
        <w:r w:rsidRPr="002933BE" w:rsidR="5A86CA18">
          <w:rPr>
            <w:rFonts w:ascii="Times New Roman" w:hAnsi="Times New Roman" w:cs="Times New Roman"/>
            <w:color w:val="000000" w:themeColor="text1"/>
            <w:sz w:val="20"/>
            <w:szCs w:val="20"/>
            <w:shd w:val="clear" w:color="auto" w:fill="FFFFFF"/>
          </w:rPr>
          <w:t>napisałeś co to jest a miałeś opisać szczegółowo</w:t>
        </w:r>
        <w:r w:rsidRPr="002933BE" w:rsidR="530D5F33">
          <w:rPr>
            <w:rFonts w:ascii="Times New Roman" w:hAnsi="Times New Roman" w:cs="Times New Roman"/>
            <w:color w:val="000000" w:themeColor="text1"/>
            <w:sz w:val="20"/>
            <w:szCs w:val="20"/>
            <w:shd w:val="clear" w:color="auto" w:fill="FFFFFF"/>
          </w:rPr>
          <w:t xml:space="preserve"> - 0,5</w:t>
        </w:r>
      </w:ins>
      <w:ins w:author="Anetta Kiraga" w:date="2021-02-08T07:19:01.808Z" w:id="383397862">
        <w:r w:rsidRPr="002933BE" w:rsidR="530D5F33">
          <w:rPr>
            <w:rFonts w:ascii="Times New Roman" w:hAnsi="Times New Roman" w:cs="Times New Roman"/>
            <w:color w:val="000000" w:themeColor="text1"/>
            <w:sz w:val="20"/>
            <w:szCs w:val="20"/>
            <w:shd w:val="clear" w:color="auto" w:fill="FFFFFF"/>
          </w:rPr>
          <w:t xml:space="preserve"> pkt.</w:t>
        </w:r>
      </w:ins>
    </w:p>
    <w:sectPr w:rsidRPr="002933BE" w:rsidR="002067A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D0743"/>
    <w:multiLevelType w:val="multilevel"/>
    <w:tmpl w:val="B03A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712070A"/>
    <w:multiLevelType w:val="hybridMultilevel"/>
    <w:tmpl w:val="1F30D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F4651"/>
    <w:multiLevelType w:val="hybridMultilevel"/>
    <w:tmpl w:val="BBD8EC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E1A24"/>
    <w:multiLevelType w:val="hybridMultilevel"/>
    <w:tmpl w:val="3FF632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75806"/>
    <w:multiLevelType w:val="hybridMultilevel"/>
    <w:tmpl w:val="61A45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46"/>
    <w:rsid w:val="002067AD"/>
    <w:rsid w:val="002933BE"/>
    <w:rsid w:val="00352546"/>
    <w:rsid w:val="00B59491"/>
    <w:rsid w:val="044A25AF"/>
    <w:rsid w:val="04850409"/>
    <w:rsid w:val="06945C72"/>
    <w:rsid w:val="0A893341"/>
    <w:rsid w:val="1AF266C5"/>
    <w:rsid w:val="279BC959"/>
    <w:rsid w:val="2834A1E4"/>
    <w:rsid w:val="31767472"/>
    <w:rsid w:val="328DDCE7"/>
    <w:rsid w:val="3296E91D"/>
    <w:rsid w:val="35FDE6CC"/>
    <w:rsid w:val="4192F130"/>
    <w:rsid w:val="47AFC84E"/>
    <w:rsid w:val="48F8764C"/>
    <w:rsid w:val="4E615D28"/>
    <w:rsid w:val="530D5F33"/>
    <w:rsid w:val="54751B3A"/>
    <w:rsid w:val="5A86CA18"/>
    <w:rsid w:val="5A8F7B53"/>
    <w:rsid w:val="5B904EF0"/>
    <w:rsid w:val="67877C3D"/>
    <w:rsid w:val="695CE9BF"/>
    <w:rsid w:val="69AD9EF9"/>
    <w:rsid w:val="6A55233F"/>
    <w:rsid w:val="7040AD29"/>
    <w:rsid w:val="7773C202"/>
    <w:rsid w:val="78E58AD8"/>
    <w:rsid w:val="7D8D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A07F"/>
  <w15:chartTrackingRefBased/>
  <w15:docId w15:val="{813DBBBB-E041-4BD9-B9F0-A1E219AE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2546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2933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settings" Target="settings.xml" Id="rId4" /><Relationship Type="http://schemas.openxmlformats.org/officeDocument/2006/relationships/customXml" Target="../customXml/item3.xml" Id="rId14" /><Relationship Type="http://schemas.openxmlformats.org/officeDocument/2006/relationships/hyperlink" Target="https://pl.wikipedia.org/wiki/J%C4%99zyk_angielski" TargetMode="External" Id="R09b880645411454a" /><Relationship Type="http://schemas.openxmlformats.org/officeDocument/2006/relationships/hyperlink" Target="https://pl.wikipedia.org/wiki/Uk%C5%82ad_wej%C5%9Bcia-wyj%C5%9Bcia" TargetMode="External" Id="R04488f5512f744ff" /><Relationship Type="http://schemas.openxmlformats.org/officeDocument/2006/relationships/hyperlink" Target="https://pl.wikipedia.org/wiki/Sygna%C5%82" TargetMode="External" Id="R95f36610d9e1475c" /><Relationship Type="http://schemas.openxmlformats.org/officeDocument/2006/relationships/hyperlink" Target="https://pl.wikipedia.org/wiki/Urz%C4%85dzenie" TargetMode="External" Id="Rd87866e2c50644b5" /><Relationship Type="http://schemas.openxmlformats.org/officeDocument/2006/relationships/hyperlink" Target="https://pl.wikipedia.org/wiki/System_mikroprocesorowy" TargetMode="External" Id="R961cc34f769d4b7a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2E541E3AF4A47939082EDEB73D511" ma:contentTypeVersion="16" ma:contentTypeDescription="Create a new document." ma:contentTypeScope="" ma:versionID="304180b30cd7c22f74e40f387f05c937">
  <xsd:schema xmlns:xsd="http://www.w3.org/2001/XMLSchema" xmlns:xs="http://www.w3.org/2001/XMLSchema" xmlns:p="http://schemas.microsoft.com/office/2006/metadata/properties" xmlns:ns2="94f7330d-b473-4edf-843a-7f33352a05a4" xmlns:ns3="397d4aaf-d6a2-418d-99c2-a340e4c16cd0" targetNamespace="http://schemas.microsoft.com/office/2006/metadata/properties" ma:root="true" ma:fieldsID="09746f4e6ddafa70625a732abeda5462" ns2:_="" ns3:_="">
    <xsd:import namespace="94f7330d-b473-4edf-843a-7f33352a05a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330d-b473-4edf-843a-7f33352a05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9c845e-dd4b-4be7-b42d-e18273df4446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f7330d-b473-4edf-843a-7f33352a05a4" xsi:nil="true"/>
    <lcf76f155ced4ddcb4097134ff3c332f xmlns="94f7330d-b473-4edf-843a-7f33352a05a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Props1.xml><?xml version="1.0" encoding="utf-8"?>
<ds:datastoreItem xmlns:ds="http://schemas.openxmlformats.org/officeDocument/2006/customXml" ds:itemID="{2240B576-111A-4738-8A35-85092894A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66A3FE-782D-4971-8D44-9DF980574197}"/>
</file>

<file path=customXml/itemProps3.xml><?xml version="1.0" encoding="utf-8"?>
<ds:datastoreItem xmlns:ds="http://schemas.openxmlformats.org/officeDocument/2006/customXml" ds:itemID="{BD324EF6-485D-49ED-B5CA-895B57751EC7}"/>
</file>

<file path=customXml/itemProps4.xml><?xml version="1.0" encoding="utf-8"?>
<ds:datastoreItem xmlns:ds="http://schemas.openxmlformats.org/officeDocument/2006/customXml" ds:itemID="{FB62A1D1-BD87-4666-912F-1ABA0F1CAB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Anetta Kiraga</cp:lastModifiedBy>
  <cp:revision>3</cp:revision>
  <dcterms:created xsi:type="dcterms:W3CDTF">2021-01-18T07:27:00Z</dcterms:created>
  <dcterms:modified xsi:type="dcterms:W3CDTF">2021-02-08T07:24:32Z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0x01010041A2E541E3AF4A47939082EDEB73D511</vt:lpwstr>
  </property>
  <property fmtid="{D5CDD505-2E9C-101B-9397-08002B2CF9AE}" pid="3" name="MediaServiceImageTags">
    <vt:lpwstr/>
  </property>
</Properties>
</file>